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B47F7E" w14:textId="77777777" w:rsidR="00EA400A" w:rsidRPr="0017726C" w:rsidRDefault="0017726C" w:rsidP="0017726C">
      <w:pPr>
        <w:rPr>
          <w:b/>
        </w:rPr>
      </w:pPr>
      <w:r>
        <w:rPr>
          <w:b/>
        </w:rPr>
        <w:t xml:space="preserve">1. </w:t>
      </w:r>
      <w:r w:rsidR="00D87183" w:rsidRPr="0017726C">
        <w:rPr>
          <w:b/>
        </w:rPr>
        <w:t>USA market</w:t>
      </w:r>
    </w:p>
    <w:p w14:paraId="128BE79B" w14:textId="5599B842" w:rsidR="0017726C" w:rsidRPr="00D23566" w:rsidRDefault="00F21A06" w:rsidP="007324FB">
      <w:del w:id="0" w:author="Kurivchak, Oles-XT" w:date="2018-10-15T17:39:00Z">
        <w:r w:rsidDel="00F61EAF">
          <w:delText>In next</w:delText>
        </w:r>
        <w:r w:rsidR="00D87183" w:rsidDel="00F61EAF">
          <w:delText xml:space="preserve"> retail </w:delText>
        </w:r>
        <w:r w:rsidDel="00F61EAF">
          <w:delText xml:space="preserve">and department stores on US market are represented </w:delText>
        </w:r>
      </w:del>
      <w:r w:rsidRPr="00D23566">
        <w:t>INSTYTUTUM competitors</w:t>
      </w:r>
      <w:ins w:id="1" w:author="Kurivchak, Oles-XT" w:date="2018-10-15T17:39:00Z">
        <w:r w:rsidR="00F61EAF">
          <w:t xml:space="preserve"> on US market are represented in next retail and department stores</w:t>
        </w:r>
      </w:ins>
      <w:r w:rsidRPr="00D23566">
        <w:t xml:space="preserve">: </w:t>
      </w:r>
      <w:r>
        <w:t xml:space="preserve"> Sephora, Nordstrom, </w:t>
      </w:r>
      <w:r w:rsidRPr="00F21A06">
        <w:t>Macy's</w:t>
      </w:r>
      <w:r w:rsidR="00D549E8">
        <w:t xml:space="preserve">, </w:t>
      </w:r>
      <w:proofErr w:type="spellStart"/>
      <w:r w:rsidR="00D549E8">
        <w:t>SpaceNK</w:t>
      </w:r>
      <w:proofErr w:type="spellEnd"/>
      <w:r w:rsidR="00D549E8">
        <w:t>,</w:t>
      </w:r>
      <w:r w:rsidRPr="00F21A06">
        <w:t xml:space="preserve"> </w:t>
      </w:r>
      <w:r w:rsidR="007324FB" w:rsidRPr="00D23566">
        <w:t xml:space="preserve">Blue </w:t>
      </w:r>
      <w:proofErr w:type="gramStart"/>
      <w:r w:rsidR="007324FB" w:rsidRPr="00D23566">
        <w:t>Mercury ,</w:t>
      </w:r>
      <w:proofErr w:type="gramEnd"/>
      <w:r w:rsidR="007324FB" w:rsidRPr="00F21A06">
        <w:t xml:space="preserve"> </w:t>
      </w:r>
      <w:proofErr w:type="spellStart"/>
      <w:r w:rsidR="007324FB" w:rsidRPr="00D23566">
        <w:t>Ulta</w:t>
      </w:r>
      <w:proofErr w:type="spellEnd"/>
      <w:r w:rsidR="007324FB" w:rsidRPr="00D23566">
        <w:t xml:space="preserve"> beauty, </w:t>
      </w:r>
      <w:r w:rsidRPr="00F21A06">
        <w:t>Bloomingdale</w:t>
      </w:r>
      <w:r>
        <w:t>. So this store</w:t>
      </w:r>
      <w:r w:rsidR="00750A71">
        <w:t>s</w:t>
      </w:r>
      <w:r>
        <w:t xml:space="preserve"> could be </w:t>
      </w:r>
      <w:r w:rsidR="00750A71">
        <w:t xml:space="preserve">interesting for </w:t>
      </w:r>
      <w:r w:rsidR="00750A71" w:rsidRPr="00D23566">
        <w:t xml:space="preserve">INSTYTUTUM. </w:t>
      </w:r>
    </w:p>
    <w:p w14:paraId="1C40EF31" w14:textId="77777777" w:rsidR="00750A71" w:rsidRPr="00D23566" w:rsidRDefault="00750A71" w:rsidP="00D87183">
      <w:r w:rsidRPr="00D23566">
        <w:t xml:space="preserve">Nowadays online stores play important role in beauty products sales, so I think some attention also should be payed to stores like </w:t>
      </w:r>
      <w:r w:rsidR="0017726C" w:rsidRPr="00D23566">
        <w:t>b-glowing.com, birchbox.com, dermstore.com, skinstore.com</w:t>
      </w:r>
      <w:r w:rsidR="007324FB" w:rsidRPr="00D23566">
        <w:t>, asos.com</w:t>
      </w:r>
      <w:r w:rsidR="00D23566">
        <w:t>.</w:t>
      </w:r>
      <w:r w:rsidR="00896CE3">
        <w:t xml:space="preserve"> Beauty products from most online stores can be delivered not only to US customers but to worldwide buyers. </w:t>
      </w:r>
    </w:p>
    <w:p w14:paraId="0224E207" w14:textId="77777777" w:rsidR="00D87183" w:rsidRDefault="00896CE3" w:rsidP="00D87183">
      <w:r>
        <w:t xml:space="preserve"> </w:t>
      </w:r>
    </w:p>
    <w:p w14:paraId="5BFFD4FF" w14:textId="77777777" w:rsidR="00F21A06" w:rsidRPr="0017726C" w:rsidRDefault="0017726C" w:rsidP="00D87183">
      <w:pPr>
        <w:rPr>
          <w:rFonts w:eastAsia="Times New Roman"/>
          <w:b/>
        </w:rPr>
      </w:pPr>
      <w:r w:rsidRPr="0017726C">
        <w:rPr>
          <w:rFonts w:eastAsia="Times New Roman"/>
          <w:b/>
        </w:rPr>
        <w:t xml:space="preserve">EU market </w:t>
      </w:r>
    </w:p>
    <w:p w14:paraId="009B2C29" w14:textId="4BF3611B" w:rsidR="00D549E8" w:rsidRPr="009A3FC9" w:rsidRDefault="006612D1" w:rsidP="00896CE3">
      <w:pPr>
        <w:tabs>
          <w:tab w:val="left" w:pos="1040"/>
        </w:tabs>
      </w:pPr>
      <w:r>
        <w:rPr>
          <w:rFonts w:eastAsia="Times New Roman"/>
        </w:rPr>
        <w:t xml:space="preserve">Talking about EU market </w:t>
      </w:r>
      <w:ins w:id="2" w:author="Kurivchak, Oles-XT" w:date="2018-10-15T17:40:00Z">
        <w:r w:rsidR="00F61EAF">
          <w:rPr>
            <w:rFonts w:eastAsia="Times New Roman"/>
          </w:rPr>
          <w:t xml:space="preserve">I </w:t>
        </w:r>
      </w:ins>
      <w:r>
        <w:rPr>
          <w:rFonts w:eastAsia="Times New Roman"/>
        </w:rPr>
        <w:t xml:space="preserve">should </w:t>
      </w:r>
      <w:del w:id="3" w:author="Kurivchak, Oles-XT" w:date="2018-10-15T17:40:00Z">
        <w:r w:rsidDel="00F61EAF">
          <w:rPr>
            <w:rFonts w:eastAsia="Times New Roman"/>
          </w:rPr>
          <w:delText>be</w:delText>
        </w:r>
      </w:del>
      <w:r>
        <w:rPr>
          <w:rFonts w:eastAsia="Times New Roman"/>
        </w:rPr>
        <w:t xml:space="preserve"> mention</w:t>
      </w:r>
      <w:del w:id="4" w:author="Kurivchak, Oles-XT" w:date="2018-10-15T17:40:00Z">
        <w:r w:rsidDel="00F61EAF">
          <w:rPr>
            <w:rFonts w:eastAsia="Times New Roman"/>
          </w:rPr>
          <w:delText>ed</w:delText>
        </w:r>
      </w:del>
      <w:r>
        <w:rPr>
          <w:rFonts w:eastAsia="Times New Roman"/>
        </w:rPr>
        <w:t xml:space="preserve"> that only </w:t>
      </w:r>
      <w:del w:id="5" w:author="Kurivchak, Oles-XT" w:date="2018-10-15T17:57:00Z">
        <w:r w:rsidDel="008E6740">
          <w:rPr>
            <w:rFonts w:eastAsia="Times New Roman"/>
          </w:rPr>
          <w:delText xml:space="preserve">a </w:delText>
        </w:r>
      </w:del>
      <w:r>
        <w:rPr>
          <w:rFonts w:eastAsia="Times New Roman"/>
        </w:rPr>
        <w:t>few retail stores</w:t>
      </w:r>
      <w:r w:rsidR="009A3FC9">
        <w:rPr>
          <w:rFonts w:eastAsia="Times New Roman"/>
        </w:rPr>
        <w:t xml:space="preserve"> </w:t>
      </w:r>
      <w:r w:rsidR="00896CE3">
        <w:rPr>
          <w:rFonts w:eastAsia="Times New Roman"/>
        </w:rPr>
        <w:t xml:space="preserve">that can be interesting for </w:t>
      </w:r>
      <w:r w:rsidR="00896CE3" w:rsidRPr="00D23566">
        <w:t>INSTYTUTUM</w:t>
      </w:r>
      <w:r>
        <w:rPr>
          <w:rFonts w:eastAsia="Times New Roman"/>
        </w:rPr>
        <w:t xml:space="preserve"> are </w:t>
      </w:r>
      <w:r w:rsidRPr="009A3FC9">
        <w:t xml:space="preserve">represented in most European countries, like </w:t>
      </w:r>
      <w:r w:rsidR="000221D6">
        <w:t>Sephora,</w:t>
      </w:r>
      <w:r w:rsidR="000221D6" w:rsidRPr="009A3FC9">
        <w:t xml:space="preserve"> Douglas</w:t>
      </w:r>
      <w:r w:rsidR="00896CE3" w:rsidRPr="009A3FC9">
        <w:t xml:space="preserve">. A lot of skin care retail stores are </w:t>
      </w:r>
      <w:del w:id="6" w:author="Kurivchak, Oles-XT" w:date="2018-10-15T17:42:00Z">
        <w:r w:rsidR="00896CE3" w:rsidRPr="009A3FC9" w:rsidDel="00F61EAF">
          <w:delText xml:space="preserve">represented </w:delText>
        </w:r>
      </w:del>
      <w:ins w:id="7" w:author="Kurivchak, Oles-XT" w:date="2018-10-15T17:44:00Z">
        <w:r w:rsidR="00F61EAF">
          <w:t>placed</w:t>
        </w:r>
      </w:ins>
      <w:ins w:id="8" w:author="Kurivchak, Oles-XT" w:date="2018-10-15T17:42:00Z">
        <w:r w:rsidR="00F61EAF" w:rsidRPr="009A3FC9">
          <w:t xml:space="preserve"> </w:t>
        </w:r>
      </w:ins>
      <w:r w:rsidR="00896CE3" w:rsidRPr="009A3FC9">
        <w:t>only in one European country</w:t>
      </w:r>
      <w:del w:id="9" w:author="Kurivchak, Oles-XT" w:date="2018-10-15T17:42:00Z">
        <w:r w:rsidR="00896CE3" w:rsidRPr="009A3FC9" w:rsidDel="00F61EAF">
          <w:delText>,</w:delText>
        </w:r>
      </w:del>
      <w:r w:rsidR="00896CE3" w:rsidRPr="009A3FC9">
        <w:t xml:space="preserve"> </w:t>
      </w:r>
      <w:ins w:id="10" w:author="Kurivchak, Oles-XT" w:date="2018-10-15T17:42:00Z">
        <w:r w:rsidR="00F61EAF">
          <w:t>like</w:t>
        </w:r>
      </w:ins>
      <w:del w:id="11" w:author="Kurivchak, Oles-XT" w:date="2018-10-15T17:42:00Z">
        <w:r w:rsidR="00896CE3" w:rsidRPr="009A3FC9" w:rsidDel="00F61EAF">
          <w:delText>as</w:delText>
        </w:r>
      </w:del>
      <w:r w:rsidR="00896CE3" w:rsidRPr="009A3FC9">
        <w:t xml:space="preserve"> </w:t>
      </w:r>
      <w:r w:rsidR="002F387C" w:rsidRPr="002F387C">
        <w:t>Harvey Nichols</w:t>
      </w:r>
      <w:r w:rsidR="002F387C" w:rsidRPr="009A3FC9">
        <w:t xml:space="preserve"> </w:t>
      </w:r>
      <w:proofErr w:type="spellStart"/>
      <w:r w:rsidR="00D549E8" w:rsidRPr="009A3FC9">
        <w:t>SpaceNK</w:t>
      </w:r>
      <w:proofErr w:type="spellEnd"/>
      <w:r w:rsidR="00896CE3" w:rsidRPr="009A3FC9">
        <w:t xml:space="preserve"> in Great Brittan.</w:t>
      </w:r>
    </w:p>
    <w:p w14:paraId="5BF9CC20" w14:textId="2761A398" w:rsidR="007324FB" w:rsidRPr="009A3FC9" w:rsidRDefault="009A3FC9" w:rsidP="007324FB">
      <w:r w:rsidRPr="009A3FC9">
        <w:t xml:space="preserve">Of course there is a range of online retailers that sell skin care products and can </w:t>
      </w:r>
      <w:del w:id="12" w:author="Kurivchak, Oles-XT" w:date="2018-10-15T17:49:00Z">
        <w:r w:rsidRPr="009A3FC9" w:rsidDel="00D61509">
          <w:delText xml:space="preserve">bring </w:delText>
        </w:r>
      </w:del>
      <w:ins w:id="13" w:author="Kurivchak, Oles-XT" w:date="2018-10-15T17:49:00Z">
        <w:r w:rsidR="00D61509">
          <w:t>carry</w:t>
        </w:r>
        <w:r w:rsidR="00D61509" w:rsidRPr="009A3FC9">
          <w:t xml:space="preserve"> </w:t>
        </w:r>
      </w:ins>
      <w:r w:rsidRPr="00D23566">
        <w:t>INSTYTUTUM</w:t>
      </w:r>
      <w:r>
        <w:t xml:space="preserve"> products </w:t>
      </w:r>
      <w:r w:rsidRPr="009A3FC9">
        <w:t xml:space="preserve">to buyers, such as </w:t>
      </w:r>
      <w:r w:rsidR="00D549E8" w:rsidRPr="009A3FC9">
        <w:t>cultbeauty.co.uk</w:t>
      </w:r>
      <w:r w:rsidRPr="009A3FC9">
        <w:t xml:space="preserve">, </w:t>
      </w:r>
      <w:r w:rsidR="00D549E8" w:rsidRPr="009A3FC9">
        <w:t>net-a-porter.com</w:t>
      </w:r>
      <w:r w:rsidRPr="009A3FC9">
        <w:t xml:space="preserve">, </w:t>
      </w:r>
      <w:r w:rsidR="00D549E8" w:rsidRPr="009A3FC9">
        <w:t>skinstore.com</w:t>
      </w:r>
      <w:r w:rsidRPr="009A3FC9">
        <w:t xml:space="preserve">, </w:t>
      </w:r>
      <w:r w:rsidR="007324FB" w:rsidRPr="009A3FC9">
        <w:t>revolve.com</w:t>
      </w:r>
      <w:r w:rsidRPr="009A3FC9">
        <w:t xml:space="preserve">, </w:t>
      </w:r>
      <w:proofErr w:type="gramStart"/>
      <w:r w:rsidRPr="009A3FC9">
        <w:rPr>
          <w:bCs/>
        </w:rPr>
        <w:t>niche</w:t>
      </w:r>
      <w:proofErr w:type="gramEnd"/>
      <w:r w:rsidRPr="009A3FC9">
        <w:rPr>
          <w:bCs/>
        </w:rPr>
        <w:t>-beauty.com.</w:t>
      </w:r>
    </w:p>
    <w:p w14:paraId="1918E06A" w14:textId="77777777" w:rsidR="007324FB" w:rsidRPr="009A3FC9" w:rsidRDefault="007324FB" w:rsidP="00D87183"/>
    <w:p w14:paraId="6A65F9F4" w14:textId="77777777" w:rsidR="0017726C" w:rsidRDefault="0017726C" w:rsidP="00D87183">
      <w:pPr>
        <w:rPr>
          <w:rFonts w:eastAsia="Times New Roman"/>
        </w:rPr>
      </w:pPr>
    </w:p>
    <w:p w14:paraId="6532EF5D" w14:textId="77777777" w:rsidR="00F166D6" w:rsidRPr="00F166D6" w:rsidRDefault="0017726C" w:rsidP="00F166D6">
      <w:pPr>
        <w:rPr>
          <w:rFonts w:eastAsia="Times New Roman"/>
          <w:b/>
        </w:rPr>
      </w:pPr>
      <w:r w:rsidRPr="00F166D6">
        <w:rPr>
          <w:rFonts w:eastAsia="Times New Roman"/>
          <w:b/>
        </w:rPr>
        <w:t xml:space="preserve">2. </w:t>
      </w:r>
      <w:r w:rsidR="00F166D6" w:rsidRPr="00F166D6">
        <w:rPr>
          <w:rFonts w:eastAsia="Times New Roman"/>
          <w:b/>
        </w:rPr>
        <w:t>Delivery from</w:t>
      </w:r>
      <w:r w:rsidR="00F166D6">
        <w:rPr>
          <w:rFonts w:eastAsia="Times New Roman"/>
          <w:b/>
        </w:rPr>
        <w:t xml:space="preserve"> </w:t>
      </w:r>
      <w:r w:rsidR="00F166D6" w:rsidRPr="00F166D6">
        <w:rPr>
          <w:rFonts w:ascii="Calibri" w:eastAsia="Times New Roman" w:hAnsi="Calibri"/>
          <w:b/>
          <w:color w:val="000000"/>
          <w:shd w:val="clear" w:color="auto" w:fill="FFFFFF"/>
        </w:rPr>
        <w:t>warehouse in Germany to the USA.</w:t>
      </w:r>
    </w:p>
    <w:p w14:paraId="6E15A7F0" w14:textId="77777777" w:rsidR="00F166D6" w:rsidRDefault="00F166D6" w:rsidP="00D87183">
      <w:pPr>
        <w:rPr>
          <w:rFonts w:eastAsia="Times New Roman"/>
        </w:rPr>
      </w:pPr>
    </w:p>
    <w:p w14:paraId="4FD88445" w14:textId="77777777" w:rsidR="00F166D6" w:rsidRDefault="00DC1641" w:rsidP="00D87183">
      <w:pPr>
        <w:rPr>
          <w:rFonts w:eastAsia="Times New Roman"/>
        </w:rPr>
      </w:pPr>
      <w:r>
        <w:rPr>
          <w:rFonts w:eastAsia="Times New Roman"/>
        </w:rPr>
        <w:t xml:space="preserve">First of </w:t>
      </w:r>
      <w:r w:rsidR="00F166D6">
        <w:rPr>
          <w:rFonts w:eastAsia="Times New Roman"/>
        </w:rPr>
        <w:t>all,</w:t>
      </w:r>
      <w:r>
        <w:rPr>
          <w:rFonts w:eastAsia="Times New Roman"/>
        </w:rPr>
        <w:t xml:space="preserve"> I have to specify all </w:t>
      </w:r>
      <w:r w:rsidR="00F166D6">
        <w:rPr>
          <w:rFonts w:eastAsia="Times New Roman"/>
        </w:rPr>
        <w:t>delivery details:</w:t>
      </w:r>
    </w:p>
    <w:p w14:paraId="40571C10" w14:textId="77777777" w:rsidR="00DC1641" w:rsidRDefault="00DC1641" w:rsidP="00D87183">
      <w:pPr>
        <w:rPr>
          <w:rFonts w:eastAsia="Times New Roman"/>
        </w:rPr>
      </w:pPr>
      <w:r>
        <w:rPr>
          <w:rFonts w:eastAsia="Times New Roman"/>
        </w:rPr>
        <w:t>- pickup and delivery place</w:t>
      </w:r>
    </w:p>
    <w:p w14:paraId="68DC7936" w14:textId="77777777" w:rsidR="00DC1641" w:rsidRDefault="00DC1641" w:rsidP="00D87183">
      <w:pPr>
        <w:rPr>
          <w:rFonts w:eastAsia="Times New Roman"/>
        </w:rPr>
      </w:pPr>
      <w:r>
        <w:rPr>
          <w:rFonts w:eastAsia="Times New Roman"/>
        </w:rPr>
        <w:t xml:space="preserve">- goods weight, measurement, packing details, special storage and delivery conditions, if there are any (like temperature, light influence, etc.) </w:t>
      </w:r>
    </w:p>
    <w:p w14:paraId="6D22FFEE" w14:textId="77777777" w:rsidR="00DC1641" w:rsidRDefault="00DC1641" w:rsidP="00D87183">
      <w:pPr>
        <w:rPr>
          <w:rFonts w:eastAsia="Times New Roman"/>
        </w:rPr>
      </w:pPr>
      <w:r>
        <w:rPr>
          <w:rFonts w:eastAsia="Times New Roman"/>
        </w:rPr>
        <w:t xml:space="preserve">- </w:t>
      </w:r>
      <w:r w:rsidR="00864244">
        <w:rPr>
          <w:rFonts w:eastAsia="Times New Roman"/>
        </w:rPr>
        <w:t xml:space="preserve">required </w:t>
      </w:r>
      <w:r>
        <w:rPr>
          <w:rFonts w:eastAsia="Times New Roman"/>
        </w:rPr>
        <w:t xml:space="preserve">delivery time /deadline </w:t>
      </w:r>
    </w:p>
    <w:p w14:paraId="72C13C34" w14:textId="77777777" w:rsidR="001B42EC" w:rsidRDefault="00D772BF" w:rsidP="00D87183">
      <w:pPr>
        <w:rPr>
          <w:rFonts w:eastAsia="Times New Roman"/>
        </w:rPr>
      </w:pPr>
      <w:r>
        <w:rPr>
          <w:rFonts w:eastAsia="Times New Roman"/>
        </w:rPr>
        <w:t>- required documents list for customs (export and import).</w:t>
      </w:r>
    </w:p>
    <w:p w14:paraId="7A2F82B6" w14:textId="77777777" w:rsidR="00D772BF" w:rsidRDefault="00D772BF" w:rsidP="00D87183">
      <w:pPr>
        <w:rPr>
          <w:rFonts w:eastAsia="Times New Roman"/>
        </w:rPr>
      </w:pPr>
    </w:p>
    <w:p w14:paraId="0BB668A5" w14:textId="77777777" w:rsidR="001B42EC" w:rsidRDefault="00D772BF" w:rsidP="00D87183">
      <w:pPr>
        <w:rPr>
          <w:rFonts w:eastAsia="Times New Roman"/>
        </w:rPr>
      </w:pPr>
      <w:r>
        <w:rPr>
          <w:rFonts w:eastAsia="Times New Roman"/>
        </w:rPr>
        <w:t xml:space="preserve">After I will send </w:t>
      </w:r>
      <w:r w:rsidR="001B42EC">
        <w:rPr>
          <w:rFonts w:eastAsia="Times New Roman"/>
        </w:rPr>
        <w:t xml:space="preserve">request to logistic </w:t>
      </w:r>
      <w:r>
        <w:rPr>
          <w:rFonts w:eastAsia="Times New Roman"/>
        </w:rPr>
        <w:t xml:space="preserve">company (or companies if there are no transport company that we are working regularly with). </w:t>
      </w:r>
    </w:p>
    <w:p w14:paraId="6FD94466" w14:textId="77777777" w:rsidR="00D772BF" w:rsidRDefault="00D772BF" w:rsidP="00D87183">
      <w:pPr>
        <w:rPr>
          <w:rFonts w:eastAsia="Times New Roman"/>
        </w:rPr>
      </w:pPr>
    </w:p>
    <w:p w14:paraId="7D2201AD" w14:textId="77777777" w:rsidR="001B42EC" w:rsidRDefault="005D38E2" w:rsidP="00D87183">
      <w:pPr>
        <w:rPr>
          <w:rFonts w:eastAsia="Times New Roman"/>
        </w:rPr>
      </w:pPr>
      <w:r>
        <w:rPr>
          <w:rFonts w:eastAsia="Times New Roman"/>
        </w:rPr>
        <w:t>Af</w:t>
      </w:r>
      <w:r w:rsidR="001B42EC">
        <w:rPr>
          <w:rFonts w:eastAsia="Times New Roman"/>
        </w:rPr>
        <w:t>ter price and terms confirmation</w:t>
      </w:r>
      <w:r>
        <w:rPr>
          <w:rFonts w:eastAsia="Times New Roman"/>
        </w:rPr>
        <w:t xml:space="preserve">, signed agreement with logistic company </w:t>
      </w:r>
      <w:r w:rsidR="00B07F0D">
        <w:rPr>
          <w:rFonts w:eastAsia="Times New Roman"/>
        </w:rPr>
        <w:t xml:space="preserve">I will </w:t>
      </w:r>
      <w:r w:rsidR="001B42EC">
        <w:rPr>
          <w:rFonts w:eastAsia="Times New Roman"/>
        </w:rPr>
        <w:t xml:space="preserve">send email to a warehouse in Germany to prepare loading for agreed </w:t>
      </w:r>
      <w:r>
        <w:rPr>
          <w:rFonts w:eastAsia="Times New Roman"/>
        </w:rPr>
        <w:t>date and I will inform warehouse in USA about estimate delivery date.</w:t>
      </w:r>
      <w:r w:rsidR="002E0F10">
        <w:rPr>
          <w:rFonts w:eastAsia="Times New Roman"/>
        </w:rPr>
        <w:t xml:space="preserve"> </w:t>
      </w:r>
    </w:p>
    <w:p w14:paraId="1CA7372C" w14:textId="77777777" w:rsidR="002E0F10" w:rsidRDefault="002E0F10" w:rsidP="00D87183">
      <w:pPr>
        <w:rPr>
          <w:rFonts w:eastAsia="Times New Roman"/>
        </w:rPr>
      </w:pPr>
    </w:p>
    <w:p w14:paraId="55FC470F" w14:textId="173982BB" w:rsidR="002E0F10" w:rsidRDefault="002E0F10" w:rsidP="00D87183">
      <w:pPr>
        <w:rPr>
          <w:rFonts w:eastAsia="Times New Roman"/>
        </w:rPr>
      </w:pPr>
      <w:r>
        <w:rPr>
          <w:rFonts w:eastAsia="Times New Roman"/>
        </w:rPr>
        <w:t xml:space="preserve">I will ask warehouse responsible person at delivery point to check carefully </w:t>
      </w:r>
      <w:del w:id="14" w:author="Kurivchak, Oles-XT" w:date="2018-10-15T17:53:00Z">
        <w:r w:rsidDel="00D61509">
          <w:rPr>
            <w:rFonts w:eastAsia="Times New Roman"/>
          </w:rPr>
          <w:delText xml:space="preserve">goods, </w:delText>
        </w:r>
      </w:del>
      <w:r>
        <w:rPr>
          <w:rFonts w:eastAsia="Times New Roman"/>
        </w:rPr>
        <w:t xml:space="preserve">if during transportation quality and packing of goods were </w:t>
      </w:r>
      <w:del w:id="15" w:author="Kurivchak, Oles-XT" w:date="2018-10-15T17:58:00Z">
        <w:r w:rsidDel="008E6740">
          <w:rPr>
            <w:rFonts w:eastAsia="Times New Roman"/>
          </w:rPr>
          <w:delText>saved</w:delText>
        </w:r>
      </w:del>
      <w:ins w:id="16" w:author="Kurivchak, Oles-XT" w:date="2018-10-15T17:58:00Z">
        <w:r w:rsidR="008E6740">
          <w:rPr>
            <w:rFonts w:eastAsia="Times New Roman"/>
          </w:rPr>
          <w:t>preserved</w:t>
        </w:r>
      </w:ins>
      <w:r>
        <w:rPr>
          <w:rFonts w:eastAsia="Times New Roman"/>
        </w:rPr>
        <w:t xml:space="preserve">.  </w:t>
      </w:r>
    </w:p>
    <w:p w14:paraId="4A3EED81" w14:textId="77777777" w:rsidR="005D38E2" w:rsidRDefault="005D38E2" w:rsidP="00D87183">
      <w:pPr>
        <w:rPr>
          <w:rFonts w:eastAsia="Times New Roman"/>
        </w:rPr>
      </w:pPr>
    </w:p>
    <w:p w14:paraId="6B2A4CA5" w14:textId="77777777" w:rsidR="002E0F10" w:rsidRDefault="002E0F10" w:rsidP="00D87183">
      <w:pPr>
        <w:rPr>
          <w:rFonts w:eastAsia="Times New Roman"/>
        </w:rPr>
      </w:pPr>
    </w:p>
    <w:p w14:paraId="50CB4D87" w14:textId="77777777" w:rsidR="005D38E2" w:rsidRPr="002E0F10" w:rsidRDefault="002E0F10" w:rsidP="00D87183">
      <w:pPr>
        <w:rPr>
          <w:rFonts w:eastAsia="Times New Roman"/>
          <w:b/>
        </w:rPr>
      </w:pPr>
      <w:r w:rsidRPr="002E0F10">
        <w:rPr>
          <w:rFonts w:eastAsia="Times New Roman"/>
          <w:b/>
        </w:rPr>
        <w:t>Letter to logistic company.</w:t>
      </w:r>
    </w:p>
    <w:p w14:paraId="226A09FD" w14:textId="77777777" w:rsidR="002E0F10" w:rsidRDefault="002E0F10" w:rsidP="00D87183">
      <w:pPr>
        <w:rPr>
          <w:rFonts w:eastAsia="Times New Roman"/>
        </w:rPr>
      </w:pPr>
    </w:p>
    <w:p w14:paraId="590DEF7F" w14:textId="77777777" w:rsidR="002E0F10" w:rsidRDefault="002E0F10" w:rsidP="00D87183">
      <w:pPr>
        <w:rPr>
          <w:rFonts w:eastAsia="Times New Roman"/>
        </w:rPr>
      </w:pPr>
    </w:p>
    <w:p w14:paraId="06A9CB02" w14:textId="77777777" w:rsidR="002E0F10" w:rsidRPr="00651562" w:rsidRDefault="002E0F10" w:rsidP="00D87183">
      <w:pPr>
        <w:rPr>
          <w:rFonts w:eastAsia="Times New Roman"/>
          <w:i/>
        </w:rPr>
      </w:pPr>
      <w:r w:rsidRPr="00651562">
        <w:rPr>
          <w:rFonts w:eastAsia="Times New Roman"/>
          <w:i/>
        </w:rPr>
        <w:t>Dear Sirs,</w:t>
      </w:r>
    </w:p>
    <w:p w14:paraId="3ADDC679" w14:textId="77777777" w:rsidR="002E0F10" w:rsidRPr="00651562" w:rsidRDefault="002E0F10" w:rsidP="00D87183">
      <w:pPr>
        <w:rPr>
          <w:rFonts w:eastAsia="Times New Roman"/>
          <w:i/>
        </w:rPr>
      </w:pPr>
    </w:p>
    <w:p w14:paraId="6913D304" w14:textId="2495450B" w:rsidR="002E0F10" w:rsidRPr="00651562" w:rsidRDefault="002E0F10" w:rsidP="00D87183">
      <w:pPr>
        <w:rPr>
          <w:rFonts w:eastAsia="Times New Roman"/>
          <w:i/>
        </w:rPr>
      </w:pPr>
      <w:r w:rsidRPr="00651562">
        <w:rPr>
          <w:rFonts w:eastAsia="Times New Roman"/>
          <w:i/>
        </w:rPr>
        <w:t>We are looking for a transport company to arrange delivery of our good</w:t>
      </w:r>
      <w:ins w:id="17" w:author="Kurivchak, Oles-XT" w:date="2018-10-15T17:54:00Z">
        <w:r w:rsidR="00D61509">
          <w:rPr>
            <w:rFonts w:eastAsia="Times New Roman"/>
            <w:i/>
          </w:rPr>
          <w:t>s</w:t>
        </w:r>
      </w:ins>
      <w:r w:rsidRPr="00651562">
        <w:rPr>
          <w:rFonts w:eastAsia="Times New Roman"/>
          <w:i/>
        </w:rPr>
        <w:t xml:space="preserve"> from Germany to USA. </w:t>
      </w:r>
    </w:p>
    <w:p w14:paraId="38933019" w14:textId="5D86E8A9" w:rsidR="002E0F10" w:rsidRPr="00651562" w:rsidRDefault="002E0F10" w:rsidP="00D87183">
      <w:pPr>
        <w:rPr>
          <w:rFonts w:eastAsia="Times New Roman"/>
          <w:i/>
        </w:rPr>
      </w:pPr>
      <w:r w:rsidRPr="00651562">
        <w:rPr>
          <w:rFonts w:eastAsia="Times New Roman"/>
          <w:i/>
        </w:rPr>
        <w:t xml:space="preserve">Here </w:t>
      </w:r>
      <w:del w:id="18" w:author="Kurivchak, Oles-XT" w:date="2018-10-15T17:55:00Z">
        <w:r w:rsidRPr="00651562" w:rsidDel="00D61509">
          <w:rPr>
            <w:rFonts w:eastAsia="Times New Roman"/>
            <w:i/>
          </w:rPr>
          <w:delText>it is</w:delText>
        </w:r>
      </w:del>
      <w:ins w:id="19" w:author="Kurivchak, Oles-XT" w:date="2018-10-15T17:55:00Z">
        <w:r w:rsidR="00D61509">
          <w:rPr>
            <w:rFonts w:eastAsia="Times New Roman"/>
            <w:i/>
          </w:rPr>
          <w:t>are</w:t>
        </w:r>
      </w:ins>
      <w:r w:rsidRPr="00651562">
        <w:rPr>
          <w:rFonts w:eastAsia="Times New Roman"/>
          <w:i/>
        </w:rPr>
        <w:t xml:space="preserve"> cargo and transportation details:</w:t>
      </w:r>
    </w:p>
    <w:p w14:paraId="01A8FB4A" w14:textId="77777777" w:rsidR="002E0F10" w:rsidRPr="00651562" w:rsidRDefault="002E0F10" w:rsidP="00D87183">
      <w:pPr>
        <w:rPr>
          <w:rFonts w:eastAsia="Times New Roman"/>
          <w:i/>
        </w:rPr>
      </w:pPr>
      <w:r w:rsidRPr="00651562">
        <w:rPr>
          <w:rFonts w:eastAsia="Times New Roman"/>
          <w:i/>
        </w:rPr>
        <w:t>- pickup /delivery place …</w:t>
      </w:r>
    </w:p>
    <w:p w14:paraId="4ABCEEF1" w14:textId="77777777" w:rsidR="002E0F10" w:rsidRPr="00651562" w:rsidRDefault="002E0F10" w:rsidP="00D87183">
      <w:pPr>
        <w:rPr>
          <w:rFonts w:eastAsia="Times New Roman"/>
          <w:i/>
        </w:rPr>
      </w:pPr>
      <w:r w:rsidRPr="00651562">
        <w:rPr>
          <w:rFonts w:eastAsia="Times New Roman"/>
          <w:i/>
        </w:rPr>
        <w:t xml:space="preserve">- </w:t>
      </w:r>
      <w:proofErr w:type="gramStart"/>
      <w:r w:rsidRPr="00651562">
        <w:rPr>
          <w:rFonts w:eastAsia="Times New Roman"/>
          <w:i/>
        </w:rPr>
        <w:t>weight</w:t>
      </w:r>
      <w:proofErr w:type="gramEnd"/>
      <w:r w:rsidR="00651562" w:rsidRPr="00651562">
        <w:rPr>
          <w:rFonts w:eastAsia="Times New Roman"/>
          <w:i/>
        </w:rPr>
        <w:t xml:space="preserve">.., number of packages… size… </w:t>
      </w:r>
    </w:p>
    <w:p w14:paraId="4D278212" w14:textId="77777777" w:rsidR="00651562" w:rsidRPr="00651562" w:rsidRDefault="00651562" w:rsidP="00D87183">
      <w:pPr>
        <w:rPr>
          <w:rFonts w:eastAsia="Times New Roman"/>
          <w:i/>
        </w:rPr>
      </w:pPr>
      <w:r w:rsidRPr="00651562">
        <w:rPr>
          <w:rFonts w:eastAsia="Times New Roman"/>
          <w:i/>
        </w:rPr>
        <w:lastRenderedPageBreak/>
        <w:t xml:space="preserve">- </w:t>
      </w:r>
      <w:proofErr w:type="gramStart"/>
      <w:r w:rsidRPr="00651562">
        <w:rPr>
          <w:rFonts w:eastAsia="Times New Roman"/>
          <w:i/>
        </w:rPr>
        <w:t>additional</w:t>
      </w:r>
      <w:proofErr w:type="gramEnd"/>
      <w:r w:rsidRPr="00651562">
        <w:rPr>
          <w:rFonts w:eastAsia="Times New Roman"/>
          <w:i/>
        </w:rPr>
        <w:t xml:space="preserve"> requirements:… </w:t>
      </w:r>
    </w:p>
    <w:p w14:paraId="7FB5CEC4" w14:textId="77777777" w:rsidR="00651562" w:rsidRPr="00651562" w:rsidRDefault="00651562" w:rsidP="00D87183">
      <w:pPr>
        <w:rPr>
          <w:rFonts w:eastAsia="Times New Roman"/>
          <w:i/>
        </w:rPr>
      </w:pPr>
    </w:p>
    <w:p w14:paraId="7CCA3A6C" w14:textId="0093A5EF" w:rsidR="00651562" w:rsidRPr="00651562" w:rsidRDefault="00651562" w:rsidP="00D87183">
      <w:pPr>
        <w:rPr>
          <w:rFonts w:eastAsia="Times New Roman"/>
          <w:i/>
        </w:rPr>
      </w:pPr>
      <w:r w:rsidRPr="00651562">
        <w:rPr>
          <w:rFonts w:eastAsia="Times New Roman"/>
          <w:i/>
        </w:rPr>
        <w:t>Could you please send us offer and spe</w:t>
      </w:r>
      <w:r>
        <w:rPr>
          <w:rFonts w:eastAsia="Times New Roman"/>
          <w:i/>
        </w:rPr>
        <w:t>cify delivery</w:t>
      </w:r>
      <w:r w:rsidRPr="00651562">
        <w:rPr>
          <w:rFonts w:eastAsia="Times New Roman"/>
          <w:i/>
        </w:rPr>
        <w:t xml:space="preserve"> terms</w:t>
      </w:r>
      <w:r>
        <w:rPr>
          <w:rFonts w:eastAsia="Times New Roman"/>
          <w:i/>
        </w:rPr>
        <w:t xml:space="preserve"> and price</w:t>
      </w:r>
      <w:ins w:id="20" w:author="Kurivchak, Oles-XT" w:date="2018-10-15T17:55:00Z">
        <w:r w:rsidR="00D61509">
          <w:rPr>
            <w:rFonts w:eastAsia="Times New Roman"/>
            <w:i/>
          </w:rPr>
          <w:t>s</w:t>
        </w:r>
      </w:ins>
      <w:r w:rsidRPr="00651562">
        <w:rPr>
          <w:rFonts w:eastAsia="Times New Roman"/>
          <w:i/>
        </w:rPr>
        <w:t>.</w:t>
      </w:r>
    </w:p>
    <w:p w14:paraId="75303FEF" w14:textId="77777777" w:rsidR="00651562" w:rsidRPr="00651562" w:rsidRDefault="00651562" w:rsidP="00D87183">
      <w:pPr>
        <w:rPr>
          <w:rFonts w:eastAsia="Times New Roman"/>
          <w:i/>
        </w:rPr>
      </w:pPr>
      <w:r w:rsidRPr="00651562">
        <w:rPr>
          <w:rFonts w:eastAsia="Times New Roman"/>
          <w:i/>
        </w:rPr>
        <w:t>Your soonest reply will be highly appreciated.</w:t>
      </w:r>
    </w:p>
    <w:p w14:paraId="5711BA05" w14:textId="77777777" w:rsidR="00651562" w:rsidRPr="00651562" w:rsidRDefault="00651562" w:rsidP="00D87183">
      <w:pPr>
        <w:rPr>
          <w:rFonts w:eastAsia="Times New Roman"/>
          <w:i/>
        </w:rPr>
      </w:pPr>
    </w:p>
    <w:p w14:paraId="5E1A37F1" w14:textId="77777777" w:rsidR="00651562" w:rsidRPr="00651562" w:rsidRDefault="00651562" w:rsidP="00D87183">
      <w:pPr>
        <w:rPr>
          <w:rFonts w:eastAsia="Times New Roman"/>
          <w:i/>
        </w:rPr>
      </w:pPr>
      <w:r w:rsidRPr="00651562">
        <w:rPr>
          <w:rFonts w:eastAsia="Times New Roman"/>
          <w:i/>
        </w:rPr>
        <w:t>Best regards,</w:t>
      </w:r>
    </w:p>
    <w:p w14:paraId="2EE1087F" w14:textId="77777777" w:rsidR="00651562" w:rsidRPr="00651562" w:rsidRDefault="00651562" w:rsidP="00D87183">
      <w:pPr>
        <w:rPr>
          <w:rFonts w:eastAsia="Times New Roman"/>
          <w:i/>
        </w:rPr>
      </w:pPr>
      <w:proofErr w:type="spellStart"/>
      <w:r w:rsidRPr="00651562">
        <w:rPr>
          <w:rFonts w:eastAsia="Times New Roman"/>
          <w:i/>
        </w:rPr>
        <w:t>Liubov</w:t>
      </w:r>
      <w:proofErr w:type="spellEnd"/>
      <w:r w:rsidRPr="00651562">
        <w:rPr>
          <w:rFonts w:eastAsia="Times New Roman"/>
          <w:i/>
        </w:rPr>
        <w:t xml:space="preserve"> </w:t>
      </w:r>
      <w:proofErr w:type="spellStart"/>
      <w:r w:rsidRPr="00651562">
        <w:rPr>
          <w:rFonts w:eastAsia="Times New Roman"/>
          <w:i/>
        </w:rPr>
        <w:t>Kutsan</w:t>
      </w:r>
      <w:proofErr w:type="spellEnd"/>
      <w:r w:rsidRPr="00651562">
        <w:rPr>
          <w:rFonts w:eastAsia="Times New Roman"/>
          <w:i/>
        </w:rPr>
        <w:t xml:space="preserve"> </w:t>
      </w:r>
    </w:p>
    <w:p w14:paraId="0A0FB1DA" w14:textId="77777777" w:rsidR="00651562" w:rsidRDefault="00651562" w:rsidP="00D87183">
      <w:pPr>
        <w:rPr>
          <w:rFonts w:eastAsia="Times New Roman"/>
        </w:rPr>
      </w:pPr>
    </w:p>
    <w:p w14:paraId="1726B723" w14:textId="77777777" w:rsidR="00651562" w:rsidRDefault="00651562" w:rsidP="00D87183">
      <w:pPr>
        <w:rPr>
          <w:rFonts w:eastAsia="Times New Roman"/>
        </w:rPr>
      </w:pPr>
    </w:p>
    <w:p w14:paraId="434C835F" w14:textId="77777777" w:rsidR="00651562" w:rsidRPr="00651562" w:rsidRDefault="00651562" w:rsidP="00651562">
      <w:pPr>
        <w:rPr>
          <w:rFonts w:eastAsia="Times New Roman"/>
          <w:b/>
        </w:rPr>
      </w:pPr>
      <w:r w:rsidRPr="00651562">
        <w:rPr>
          <w:rFonts w:eastAsia="Times New Roman"/>
          <w:b/>
        </w:rPr>
        <w:t>3</w:t>
      </w:r>
      <w:r w:rsidRPr="00651562">
        <w:rPr>
          <w:rFonts w:ascii="Calibri" w:eastAsia="Times New Roman" w:hAnsi="Calibri"/>
          <w:b/>
          <w:color w:val="000000"/>
          <w:shd w:val="clear" w:color="auto" w:fill="FFFFFF"/>
        </w:rPr>
        <w:t xml:space="preserve"> </w:t>
      </w:r>
      <w:r>
        <w:rPr>
          <w:rFonts w:ascii="Calibri" w:eastAsia="Times New Roman" w:hAnsi="Calibri"/>
          <w:b/>
          <w:color w:val="000000"/>
          <w:shd w:val="clear" w:color="auto" w:fill="FFFFFF"/>
        </w:rPr>
        <w:t>C</w:t>
      </w:r>
      <w:r w:rsidRPr="00651562">
        <w:rPr>
          <w:rFonts w:ascii="Calibri" w:eastAsia="Times New Roman" w:hAnsi="Calibri"/>
          <w:b/>
          <w:color w:val="000000"/>
          <w:shd w:val="clear" w:color="auto" w:fill="FFFFFF"/>
        </w:rPr>
        <w:t>reative boxes for influencer mailings in the USA</w:t>
      </w:r>
    </w:p>
    <w:p w14:paraId="69589C31" w14:textId="77777777" w:rsidR="00651562" w:rsidRDefault="00651562" w:rsidP="00D87183">
      <w:pPr>
        <w:rPr>
          <w:rFonts w:eastAsia="Times New Roman"/>
        </w:rPr>
      </w:pPr>
    </w:p>
    <w:p w14:paraId="66E7E190" w14:textId="42F22506" w:rsidR="00CD50FB" w:rsidRDefault="00BC3EC1" w:rsidP="00D87183">
      <w:pPr>
        <w:rPr>
          <w:rFonts w:eastAsia="Times New Roman"/>
        </w:rPr>
      </w:pPr>
      <w:r>
        <w:rPr>
          <w:rFonts w:eastAsia="Times New Roman"/>
        </w:rPr>
        <w:t>P</w:t>
      </w:r>
      <w:r w:rsidR="004A0587">
        <w:rPr>
          <w:rFonts w:eastAsia="Times New Roman"/>
        </w:rPr>
        <w:t xml:space="preserve">rices </w:t>
      </w:r>
      <w:r>
        <w:rPr>
          <w:rFonts w:eastAsia="Times New Roman"/>
        </w:rPr>
        <w:t xml:space="preserve">for creative boxes with original design depends on many factors, such as size, quality of materials, </w:t>
      </w:r>
      <w:r w:rsidR="00631B22">
        <w:rPr>
          <w:rFonts w:eastAsia="Times New Roman"/>
        </w:rPr>
        <w:t xml:space="preserve">quantity, </w:t>
      </w:r>
      <w:del w:id="21" w:author="Kurivchak, Oles-XT" w:date="2018-10-15T17:55:00Z">
        <w:r w:rsidR="00631B22" w:rsidDel="00D61509">
          <w:rPr>
            <w:rFonts w:eastAsia="Times New Roman"/>
          </w:rPr>
          <w:delText>ect.</w:delText>
        </w:r>
      </w:del>
      <w:ins w:id="22" w:author="Kurivchak, Oles-XT" w:date="2018-10-15T17:55:00Z">
        <w:r w:rsidR="00D61509">
          <w:rPr>
            <w:rFonts w:eastAsia="Times New Roman"/>
          </w:rPr>
          <w:t>etc.</w:t>
        </w:r>
      </w:ins>
    </w:p>
    <w:p w14:paraId="7891660C" w14:textId="3E3BD852" w:rsidR="00631B22" w:rsidRDefault="00631B22" w:rsidP="00631B22">
      <w:pPr>
        <w:rPr>
          <w:rFonts w:ascii="Calibri" w:eastAsia="Times New Roman" w:hAnsi="Calibri"/>
          <w:color w:val="000000"/>
          <w:shd w:val="clear" w:color="auto" w:fill="FFFFFF"/>
        </w:rPr>
      </w:pPr>
      <w:r>
        <w:rPr>
          <w:rFonts w:eastAsia="Times New Roman"/>
        </w:rPr>
        <w:t xml:space="preserve">Usually </w:t>
      </w:r>
      <w:r>
        <w:rPr>
          <w:rFonts w:ascii="Calibri" w:eastAsia="Times New Roman" w:hAnsi="Calibri"/>
          <w:color w:val="000000"/>
          <w:shd w:val="clear" w:color="auto" w:fill="FFFFFF"/>
        </w:rPr>
        <w:t>MOQ starts from 30-50pc and can be produces and delivered in 2-4 weeks.</w:t>
      </w:r>
    </w:p>
    <w:p w14:paraId="7D04DA69" w14:textId="7DB36B8E" w:rsidR="00631B22" w:rsidRDefault="00631B22" w:rsidP="00631B22">
      <w:pPr>
        <w:rPr>
          <w:rFonts w:eastAsia="Times New Roman"/>
        </w:rPr>
      </w:pPr>
      <w:r>
        <w:rPr>
          <w:rFonts w:ascii="Calibri" w:eastAsia="Times New Roman" w:hAnsi="Calibri"/>
          <w:color w:val="000000"/>
          <w:shd w:val="clear" w:color="auto" w:fill="FFFFFF"/>
        </w:rPr>
        <w:t>Below you can find some calculation for box production in EU and USA (depend</w:t>
      </w:r>
      <w:ins w:id="23" w:author="Kurivchak, Oles-XT" w:date="2018-10-15T17:59:00Z">
        <w:r w:rsidR="008E6740">
          <w:rPr>
            <w:rFonts w:ascii="Calibri" w:eastAsia="Times New Roman" w:hAnsi="Calibri"/>
            <w:color w:val="000000"/>
            <w:shd w:val="clear" w:color="auto" w:fill="FFFFFF"/>
          </w:rPr>
          <w:t>s</w:t>
        </w:r>
      </w:ins>
      <w:bookmarkStart w:id="24" w:name="_GoBack"/>
      <w:bookmarkEnd w:id="24"/>
      <w:r>
        <w:rPr>
          <w:rFonts w:ascii="Calibri" w:eastAsia="Times New Roman" w:hAnsi="Calibri"/>
          <w:color w:val="000000"/>
          <w:shd w:val="clear" w:color="auto" w:fill="FFFFFF"/>
        </w:rPr>
        <w:t xml:space="preserve"> from which warehouse/ office will be made delivery for US influencer). Let’s assume we need 100 boxes. </w:t>
      </w:r>
    </w:p>
    <w:p w14:paraId="60A8648F" w14:textId="1F60DC4C" w:rsidR="00515184" w:rsidRDefault="00631B22" w:rsidP="00D87183">
      <w:pPr>
        <w:rPr>
          <w:rFonts w:eastAsia="Times New Roman"/>
        </w:rPr>
      </w:pPr>
      <w:r>
        <w:rPr>
          <w:rFonts w:eastAsia="Times New Roman"/>
        </w:rPr>
        <w:t xml:space="preserve"> </w:t>
      </w:r>
    </w:p>
    <w:p w14:paraId="5F16A759" w14:textId="77777777" w:rsidR="00515184" w:rsidRDefault="00515184" w:rsidP="00D87183">
      <w:pPr>
        <w:rPr>
          <w:rFonts w:eastAsia="Times New Roman"/>
        </w:rPr>
      </w:pPr>
    </w:p>
    <w:p w14:paraId="1FD000F4" w14:textId="4E48DFB8" w:rsidR="00515184" w:rsidRDefault="00515184" w:rsidP="00D87183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5CBB7E38" wp14:editId="7A8D1B27">
            <wp:extent cx="5727700" cy="1892300"/>
            <wp:effectExtent l="0" t="0" r="12700" b="12700"/>
            <wp:docPr id="1" name="Picture 1" descr="../Desktop/Screen%20Shot%202018-10-15%20at%205.12.40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esktop/Screen%20Shot%202018-10-15%20at%205.12.40%20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F70FF" w14:textId="23BBD7E9" w:rsidR="00631B22" w:rsidRPr="00F21A06" w:rsidRDefault="00515184" w:rsidP="00D87183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5D1E9A35" wp14:editId="7A0EBAB1">
            <wp:extent cx="5726430" cy="1991360"/>
            <wp:effectExtent l="0" t="0" r="0" b="0"/>
            <wp:docPr id="2" name="Picture 2" descr="../Desktop/Screen%20Shot%202018-10-15%20at%205.27.47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Desktop/Screen%20Shot%202018-10-15%20at%205.27.47%20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199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31B22" w:rsidRPr="00F21A06" w:rsidSect="00B4703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3D7567"/>
    <w:multiLevelType w:val="hybridMultilevel"/>
    <w:tmpl w:val="B0681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7183"/>
    <w:rsid w:val="000221D6"/>
    <w:rsid w:val="001638F1"/>
    <w:rsid w:val="0017726C"/>
    <w:rsid w:val="001B42EC"/>
    <w:rsid w:val="002E0F10"/>
    <w:rsid w:val="002F387C"/>
    <w:rsid w:val="004A0587"/>
    <w:rsid w:val="00515184"/>
    <w:rsid w:val="005D38E2"/>
    <w:rsid w:val="00631B22"/>
    <w:rsid w:val="00651562"/>
    <w:rsid w:val="006612D1"/>
    <w:rsid w:val="007324FB"/>
    <w:rsid w:val="00750A71"/>
    <w:rsid w:val="00864244"/>
    <w:rsid w:val="00896CE3"/>
    <w:rsid w:val="008E6740"/>
    <w:rsid w:val="009A3FC9"/>
    <w:rsid w:val="009A5DF6"/>
    <w:rsid w:val="00B07F0D"/>
    <w:rsid w:val="00B47033"/>
    <w:rsid w:val="00BC3EC1"/>
    <w:rsid w:val="00CD50FB"/>
    <w:rsid w:val="00D23566"/>
    <w:rsid w:val="00D54136"/>
    <w:rsid w:val="00D549E8"/>
    <w:rsid w:val="00D61509"/>
    <w:rsid w:val="00D772BF"/>
    <w:rsid w:val="00D87183"/>
    <w:rsid w:val="00DC1641"/>
    <w:rsid w:val="00EA400A"/>
    <w:rsid w:val="00F166D6"/>
    <w:rsid w:val="00F21A06"/>
    <w:rsid w:val="00F61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12FEC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24FB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718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324FB"/>
    <w:rPr>
      <w:b/>
      <w:bCs/>
    </w:rPr>
  </w:style>
  <w:style w:type="character" w:customStyle="1" w:styleId="apple-converted-space">
    <w:name w:val="apple-converted-space"/>
    <w:basedOn w:val="DefaultParagraphFont"/>
    <w:rsid w:val="007324FB"/>
  </w:style>
  <w:style w:type="paragraph" w:styleId="Revision">
    <w:name w:val="Revision"/>
    <w:hidden/>
    <w:uiPriority w:val="99"/>
    <w:semiHidden/>
    <w:rsid w:val="00F61EAF"/>
    <w:rPr>
      <w:rFonts w:ascii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1E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EA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24FB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718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324FB"/>
    <w:rPr>
      <w:b/>
      <w:bCs/>
    </w:rPr>
  </w:style>
  <w:style w:type="character" w:customStyle="1" w:styleId="apple-converted-space">
    <w:name w:val="apple-converted-space"/>
    <w:basedOn w:val="DefaultParagraphFont"/>
    <w:rsid w:val="007324FB"/>
  </w:style>
  <w:style w:type="paragraph" w:styleId="Revision">
    <w:name w:val="Revision"/>
    <w:hidden/>
    <w:uiPriority w:val="99"/>
    <w:semiHidden/>
    <w:rsid w:val="00F61EAF"/>
    <w:rPr>
      <w:rFonts w:ascii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1E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E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91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2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B6B48F-B37E-4B12-9EA5-4754BA211C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5556A3D2.dotm</Template>
  <TotalTime>3</TotalTime>
  <Pages>2</Pages>
  <Words>434</Words>
  <Characters>2341</Characters>
  <Application>Microsoft Office Word</Application>
  <DocSecurity>0</DocSecurity>
  <Lines>70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UBS AG</Company>
  <LinksUpToDate>false</LinksUpToDate>
  <CharactersWithSpaces>2763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Kurivchak, Oles-XT</cp:lastModifiedBy>
  <cp:revision>3</cp:revision>
  <dcterms:created xsi:type="dcterms:W3CDTF">2018-10-15T15:56:00Z</dcterms:created>
  <dcterms:modified xsi:type="dcterms:W3CDTF">2018-10-15T15:59:00Z</dcterms:modified>
</cp:coreProperties>
</file>